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5/19 목.</w:t>
      </w:r>
    </w:p>
    <w:p w:rsidR="001921B2" w:rsidRPr="001921B2" w:rsidDel="000C208D" w:rsidRDefault="001921B2" w:rsidP="001921B2">
      <w:pPr>
        <w:spacing w:after="0" w:line="384" w:lineRule="auto"/>
        <w:textAlignment w:val="baseline"/>
        <w:rPr>
          <w:del w:id="0" w:author="Administrator" w:date="2022-05-20T09:07:00Z"/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복습)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변수를 선언 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 </w:t>
      </w:r>
      <w:del w:id="1" w:author="Administrator" w:date="2022-05-20T09:07:00Z">
        <w:r w:rsidRPr="001921B2" w:rsidDel="000C208D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bookmarkStart w:id="2" w:name="_GoBack"/>
      <w:bookmarkEnd w:id="2"/>
      <w:ins w:id="3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>→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대입 연산자.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// 사용자로부터 입력을 받기 위해 Scanner의 Instance 생성한다.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Scanner input = new Scanner(System.in);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del w:id="4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5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위치는 크게 영향 주지 않지만, 흐름상 위쪽에 위치하는 것이 더 좋다.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x = input.nextInt();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x </w:t>
      </w:r>
      <w:del w:id="6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7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변수 공간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Scanner 안에 있는 nextInt를 호출하기위해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 w:val="50"/>
          <w:szCs w:val="50"/>
        </w:rPr>
        <w:t>.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을 찍어준다.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프로그램 안에서 변하지 않는 값 (숫자) 상수 </w:t>
      </w:r>
      <w:del w:id="8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9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리터럴 상수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변수를 사용하는 목적을 이해하자.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수학 </w:t>
      </w:r>
      <w:del w:id="10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11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미지수를 찾을 때 주로 사용;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프로그램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del w:id="12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13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1921B2">
        <w:rPr>
          <w:rFonts w:ascii="맑은 고딕" w:eastAsia="맑은 고딕" w:hAnsi="맑은 고딕" w:cs="굴림" w:hint="eastAsia"/>
          <w:b/>
          <w:bCs/>
          <w:color w:val="FF843A"/>
          <w:kern w:val="0"/>
          <w:sz w:val="24"/>
          <w:szCs w:val="24"/>
        </w:rPr>
        <w:t>‘변할 수 있는 수’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라고 이해하는게 더 좋음.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변수 이름은 의미 있는 단어 사용하는 것이 좋음.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수식 작성시 </w:t>
      </w: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연산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이 먼저 일어나는 것들을 괄호( )로 묶음.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나머지 연산자 % 활용법이 매우 많음.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오류가 나지 않게끔, 중간중간에 값을 테스트 한다. </w:t>
      </w:r>
      <w:del w:id="14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15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전체 작성 후 테스트 시 오류 부분 찾기 힘듬.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-------------------------------------------------------------------------------------------------------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코드를 통일하자.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띄어쓰기 하나, </w:t>
      </w: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사소한 것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부터 시작.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ex) 위 코드에서 ( )를 코드뒤에 붙였으면, 다같이 붙이고, 연산자도 공백이 있다면 공백을 주고하자.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실수는 정수 표현 가능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정수는 실수 표현 불가능 </w:t>
      </w:r>
      <w:del w:id="16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17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정수 * 실수는 실수를 따라간다. 하나만 실수여도 됨.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double r3 = 4 * (r * r * r) / 3;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오른쪽의 연산 결과만 받아준다.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결국 왼쪽 double r3 과는 상관없이 오른쪽의 값이 중요.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del w:id="18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19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실수를 선언 해주어야 제대로 된 선언 결과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( ) 안의 수식이 먼저 계산됨으로 4 * r^3에서 r^3은 실수이기 때문에 정수와 실수의 계산이 됨으로, 실수를 따라오게 되어 / 3 부분에서도 실수 결과값이 나온다.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double로 상환했지만, 그저 담기는 통으로 이해하면 됨.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변수의 선언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이름은 숫자로 시작 할 수 없다.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FF843A"/>
          <w:kern w:val="0"/>
          <w:sz w:val="24"/>
          <w:szCs w:val="24"/>
        </w:rPr>
        <w:t>영소문자</w:t>
      </w:r>
      <w:r w:rsidRPr="001921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로 시작해야한다.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대문자 소문자 구별.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키워드(keyword)사용금지.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_ , $ 문자 처음에 사용 가능은 하나 특별한 경우로 제한.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// 구분을 위한 공백은 줄바꿈 하여도 인식 가능하다.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System.out.println("몫은 '" + div + "'이고“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+ "나머지는 '" + left +"'입니다.");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서식 (Format)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System.out.</w:t>
      </w:r>
      <w:r w:rsidRPr="001921B2">
        <w:rPr>
          <w:rFonts w:ascii="맑은 고딕" w:eastAsia="맑은 고딕" w:hAnsi="맑은 고딕" w:cs="굴림" w:hint="eastAsia"/>
          <w:color w:val="FF843A"/>
          <w:kern w:val="0"/>
          <w:szCs w:val="20"/>
        </w:rPr>
        <w:t>printf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(); 서식이 있는 문자를 출력하는 메소드.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public class Formatex {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public static void main(String[] args) {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System.out.printf("%dHello %dWorld%d\n", 1, 2, 3);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System.out.printf("Hello %dWorld", 2);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}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del w:id="20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21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 w:val="17"/>
          <w:szCs w:val="17"/>
        </w:rPr>
        <w:t>1Hello 2World3</w:t>
      </w: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 w:val="17"/>
          <w:szCs w:val="17"/>
        </w:rPr>
        <w:t>Hello 2World 의 값이 출력된다.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%d </w:t>
      </w:r>
      <w:del w:id="22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23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쉼표로 구별해서, %d의 자리에 ‘ , ’ 뒤에오는 정수를 넣어준다.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\n </w:t>
      </w:r>
      <w:del w:id="24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25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줄바꿈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자료형(data type)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컴퓨터 공간은 ‘무한하지 않음’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del w:id="26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27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데이터 파일들을 공간의 크기에 맞게 사용.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자바(java)는 강력한 규제(strong)타입. &lt;--&gt; weak타입으로 javascript 등이있다.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기초형(primitive type)과 참조형(reference type)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기초형은 값을 그대로 넣어줌.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참조형은 instance에 끈을 만들어 주는 것처럼 instance를 참조해서 사용할 수 있게함.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기초형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(primitive type)</w:t>
      </w:r>
      <w:del w:id="28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 w:val="26"/>
            <w:szCs w:val="26"/>
          </w:rPr>
          <w:delText></w:delText>
        </w:r>
      </w:del>
      <w:ins w:id="29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 w:val="26"/>
            <w:szCs w:val="26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 w:val="26"/>
          <w:szCs w:val="26"/>
        </w:rPr>
        <w:t xml:space="preserve"> 정수형, 실수형, 문자형, 논리형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정수형 : byte(가장 빠름), short, int, long(큰 수 표현)</w:t>
      </w:r>
    </w:p>
    <w:p w:rsidR="001921B2" w:rsidRPr="001921B2" w:rsidRDefault="001921B2" w:rsidP="001921B2">
      <w:pPr>
        <w:spacing w:after="0" w:line="384" w:lineRule="auto"/>
        <w:ind w:left="874" w:hanging="87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실수형 : float(덜 정확), double(더 정확 – float의 두배정도의 정확도) - 근삿값을 사용. 정확한 수치 아님. </w:t>
      </w:r>
      <w:del w:id="30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31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오차가 생김. 아주 정확한 계산에서는 사용 X.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논리형 : boolean </w:t>
      </w:r>
      <w:del w:id="32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33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참 거짓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문자형 : char </w:t>
      </w:r>
      <w:del w:id="34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35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character ‘문자열’과는 다름. 한 글자.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‘문자열’ </w:t>
      </w:r>
      <w:del w:id="36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37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여러 문자들의 합.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151"/>
        <w:gridCol w:w="3368"/>
      </w:tblGrid>
      <w:tr w:rsidR="001921B2" w:rsidRPr="001921B2" w:rsidTr="001921B2">
        <w:trPr>
          <w:trHeight w:val="426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종류</w:t>
            </w:r>
          </w:p>
        </w:tc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 방법</w:t>
            </w:r>
          </w:p>
        </w:tc>
        <w:tc>
          <w:tcPr>
            <w:tcW w:w="3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</w:t>
            </w:r>
          </w:p>
        </w:tc>
      </w:tr>
      <w:tr w:rsidR="001921B2" w:rsidRPr="001921B2" w:rsidTr="001921B2">
        <w:trPr>
          <w:trHeight w:val="483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클래스명</w:t>
            </w:r>
          </w:p>
        </w:tc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 단어의 첫글자는 대문자</w:t>
            </w:r>
          </w:p>
        </w:tc>
        <w:tc>
          <w:tcPr>
            <w:tcW w:w="3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StaffMember, ItemProducer</w:t>
            </w:r>
          </w:p>
        </w:tc>
      </w:tr>
      <w:tr w:rsidR="001921B2" w:rsidRPr="001921B2" w:rsidTr="001921B2">
        <w:trPr>
          <w:trHeight w:val="803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변수명, 메소드명</w:t>
            </w:r>
          </w:p>
        </w:tc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소문자로 시작되어 2번째 단어의 첫글자는 대문자</w:t>
            </w:r>
          </w:p>
        </w:tc>
        <w:tc>
          <w:tcPr>
            <w:tcW w:w="3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width, payRate, acctNumber, getMonthDays(), fillRect(),</w:t>
            </w:r>
          </w:p>
        </w:tc>
      </w:tr>
      <w:tr w:rsidR="001921B2" w:rsidRPr="001921B2" w:rsidTr="001921B2">
        <w:trPr>
          <w:trHeight w:val="483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상수</w:t>
            </w:r>
          </w:p>
        </w:tc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상수는 모든 글자를 대문자</w:t>
            </w:r>
          </w:p>
        </w:tc>
        <w:tc>
          <w:tcPr>
            <w:tcW w:w="3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921B2" w:rsidRPr="001921B2" w:rsidRDefault="001921B2" w:rsidP="001921B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921B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MAX_NUMBER</w:t>
            </w:r>
          </w:p>
        </w:tc>
      </w:tr>
    </w:tbl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 w:val="28"/>
          <w:szCs w:val="28"/>
        </w:rPr>
        <w:t>05_19_ 목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정수, 실수, 문자, 불련타입, 값 교환, 복합 대입 연산자, 증감연산자, 관계연산자. 논리연산자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int, float, char, boolean, Swap, AutoInc,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대입 연산자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= 는 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변수를 초기화 할 때, 변경된 값으로 넣을 때.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증감 연산자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주로 ‘++’, ‘--’ 많이 씀 </w:t>
      </w:r>
      <w:del w:id="38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39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1씩 증가, 감소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복합 대입 연산자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del w:id="40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41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대입연산자와 산술연산자를 합쳐 놓은 연산자.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관계 연산자</w:t>
      </w:r>
      <w:r w:rsidRPr="001921B2">
        <w:rPr>
          <w:rFonts w:ascii="함초롬바탕" w:eastAsia="맑은 고딕" w:hAnsi="굴림" w:cs="굴림"/>
          <w:color w:val="000000"/>
          <w:kern w:val="0"/>
          <w:szCs w:val="20"/>
        </w:rPr>
        <w:t xml:space="preserve">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– 물음 </w:t>
      </w:r>
      <w:del w:id="42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delText></w:delText>
        </w:r>
      </w:del>
      <w:ins w:id="43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Cs w:val="20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같은가? 다른가?</w:t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p.89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결과는 true(참), false(거짓)으로 계산.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결과 </w:t>
      </w:r>
      <w:del w:id="44" w:author="Administrator" w:date="2022-05-20T09:07:00Z">
        <w:r w:rsidRPr="001921B2" w:rsidDel="004A1601">
          <w:rPr>
            <w:rFonts w:ascii="맑은 고딕" w:eastAsia="맑은 고딕" w:hAnsi="맑은 고딕" w:cs="굴림" w:hint="eastAsia"/>
            <w:color w:val="000000"/>
            <w:kern w:val="0"/>
            <w:sz w:val="24"/>
            <w:szCs w:val="24"/>
          </w:rPr>
          <w:delText></w:delText>
        </w:r>
      </w:del>
      <w:ins w:id="45" w:author="Administrator" w:date="2022-05-20T09:09:00Z">
        <w:r w:rsidR="004A1601">
          <w:rPr>
            <w:rFonts w:ascii="맑은 고딕" w:eastAsia="맑은 고딕" w:hAnsi="맑은 고딕" w:cs="굴림" w:hint="eastAsia"/>
            <w:color w:val="000000"/>
            <w:kern w:val="0"/>
            <w:sz w:val="24"/>
            <w:szCs w:val="24"/>
          </w:rPr>
          <w:t xml:space="preserve">→ </w:t>
        </w:r>
      </w:ins>
      <w:r w:rsidRPr="001921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1921B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boolean</w:t>
      </w:r>
      <w:r w:rsidRPr="001921B2">
        <w:rPr>
          <w:rFonts w:ascii="함초롬바탕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1921B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값인 true, false 로 출력.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== 같냐?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!= 다르냐?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&gt; 크냐?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&lt; 작냐?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&gt;= 크거나 같냐?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&lt;= 작거나 같냐?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// 0 ~ 100 사이??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int number = 33;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// 한번에 하나씩만 가능하다. 왼쪽이 먼저.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System.out.println(0 &lt;= number &lt;= 100);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1921B2">
        <w:rPr>
          <w:rFonts w:ascii="맑은 고딕" w:eastAsia="맑은 고딕" w:hAnsi="맑은 고딕" w:cs="굴림" w:hint="eastAsia"/>
          <w:color w:val="000000"/>
          <w:kern w:val="0"/>
          <w:szCs w:val="20"/>
        </w:rPr>
        <w:t>-컴파일 에러</w:t>
      </w:r>
    </w:p>
    <w:p w:rsidR="001921B2" w:rsidRPr="001921B2" w:rsidRDefault="001921B2" w:rsidP="001921B2">
      <w:pPr>
        <w:spacing w:after="0" w:line="384" w:lineRule="auto"/>
        <w:ind w:left="380" w:hanging="38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921B2" w:rsidRPr="001921B2" w:rsidRDefault="001921B2" w:rsidP="001921B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608BD" w:rsidRDefault="00BD0F49"/>
    <w:sectPr w:rsidR="00960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49" w:rsidRDefault="00BD0F49" w:rsidP="000C208D">
      <w:pPr>
        <w:spacing w:after="0" w:line="240" w:lineRule="auto"/>
      </w:pPr>
      <w:r>
        <w:separator/>
      </w:r>
    </w:p>
  </w:endnote>
  <w:endnote w:type="continuationSeparator" w:id="0">
    <w:p w:rsidR="00BD0F49" w:rsidRDefault="00BD0F49" w:rsidP="000C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49" w:rsidRDefault="00BD0F49" w:rsidP="000C208D">
      <w:pPr>
        <w:spacing w:after="0" w:line="240" w:lineRule="auto"/>
      </w:pPr>
      <w:r>
        <w:separator/>
      </w:r>
    </w:p>
  </w:footnote>
  <w:footnote w:type="continuationSeparator" w:id="0">
    <w:p w:rsidR="00BD0F49" w:rsidRDefault="00BD0F49" w:rsidP="000C208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B2"/>
    <w:rsid w:val="000C208D"/>
    <w:rsid w:val="001921B2"/>
    <w:rsid w:val="004A1601"/>
    <w:rsid w:val="0094222F"/>
    <w:rsid w:val="00BD0F49"/>
    <w:rsid w:val="00C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76C12"/>
  <w15:chartTrackingRefBased/>
  <w15:docId w15:val="{530116E1-AD46-41B7-8797-A971CA90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921B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1921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0C2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C208D"/>
  </w:style>
  <w:style w:type="paragraph" w:styleId="a6">
    <w:name w:val="footer"/>
    <w:basedOn w:val="a"/>
    <w:link w:val="Char0"/>
    <w:uiPriority w:val="99"/>
    <w:unhideWhenUsed/>
    <w:rsid w:val="000C2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C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1796-F78E-4877-BC4E-BBB3090E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2022-05-19T23:58:00Z</dcterms:created>
  <dcterms:modified xsi:type="dcterms:W3CDTF">2022-05-20T00:09:00Z</dcterms:modified>
</cp:coreProperties>
</file>